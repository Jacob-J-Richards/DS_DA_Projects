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88BD3" w14:textId="77777777" w:rsidR="004D68F3" w:rsidRDefault="000D3B63">
      <w:pPr>
        <w:pStyle w:val="Heading1"/>
      </w:pPr>
      <w:bookmarkStart w:id="0" w:name="Xb9b7910a5c8c936360c6b5a8b5490486ebaf907"/>
      <w:r>
        <w:t>Multivariable Logistic Binary Classifier - Delinquency Prediction</w:t>
      </w:r>
    </w:p>
    <w:p w14:paraId="21290774" w14:textId="77777777" w:rsidR="004D68F3" w:rsidRDefault="000D3B63">
      <w:pPr>
        <w:pStyle w:val="FirstParagraph"/>
      </w:pPr>
      <w:r>
        <w:t xml:space="preserve">The panel data-set contains commercial customers’ financial information and days past due indicator from 2000 to 2020. The goal is to build a model to predict when customers will be 90+ days past due </w:t>
      </w:r>
      <w:r>
        <w:rPr>
          <w:b/>
          <w:bCs/>
        </w:rPr>
        <w:t>(90+DPD)</w:t>
      </w:r>
      <w:r>
        <w:t xml:space="preserve"> on payments.</w:t>
      </w:r>
    </w:p>
    <w:p w14:paraId="3E0FB2E6" w14:textId="77777777" w:rsidR="004D68F3" w:rsidRDefault="000D3B63">
      <w:pPr>
        <w:pStyle w:val="Heading2"/>
      </w:pPr>
      <w:bookmarkStart w:id="1" w:name="prepare-training-data"/>
      <w:r>
        <w:t>Prepare Training Data</w:t>
      </w:r>
    </w:p>
    <w:p w14:paraId="7B4EFF83" w14:textId="77777777" w:rsidR="004D68F3" w:rsidRDefault="000D3B63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"/Users/jacobrichards/Desktop/DS_DA_Projects/Delinquency_Prediction"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"/Users/jacobrichards/Desktop/DS_DA_Projects/Delinquency_Prediction/Data_Files/FITB_train.csv"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"/Users/jacobrichards/Desktop/DS_DA_Projects/Delinquency_Prediction/Data_Files/FITB_test.csv"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0AD3C41" w14:textId="3CDD8CFF" w:rsidR="004D68F3" w:rsidRDefault="000D3B63">
      <w:pPr>
        <w:pStyle w:val="FirstParagraph"/>
      </w:pPr>
      <w:r>
        <w:t xml:space="preserve">From checking the distribution of the data, </w:t>
      </w:r>
      <w:del w:id="2" w:author="john.richards8@icloud.com" w:date="2024-12-03T09:07:00Z" w16du:dateUtc="2024-12-03T14:07:00Z">
        <w:r w:rsidDel="00B01515">
          <w:delText xml:space="preserve">if you look carefully </w:delText>
        </w:r>
      </w:del>
      <w:r>
        <w:t xml:space="preserve">you can see that the distribution of feature 3 (displayed by the blue curve) has </w:t>
      </w:r>
      <w:del w:id="3" w:author="john.richards8@icloud.com" w:date="2024-12-03T09:07:00Z" w16du:dateUtc="2024-12-03T14:07:00Z">
        <w:r w:rsidDel="00B01515">
          <w:delText>a lot of</w:delText>
        </w:r>
      </w:del>
      <w:ins w:id="4" w:author="john.richards8@icloud.com" w:date="2024-12-03T09:07:00Z" w16du:dateUtc="2024-12-03T14:07:00Z">
        <w:r w:rsidR="00B01515">
          <w:t>many</w:t>
        </w:r>
      </w:ins>
      <w:r>
        <w:t xml:space="preserve"> values in the extreme right tail.</w:t>
      </w:r>
    </w:p>
    <w:p w14:paraId="30ED403D" w14:textId="77777777" w:rsidR="004D68F3" w:rsidRDefault="000D3B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feature_3),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feature_2),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feature_1), </w:t>
      </w:r>
      <w:r>
        <w:rPr>
          <w:rStyle w:val="Attribut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feature_4), </w:t>
      </w:r>
      <w:r>
        <w:rPr>
          <w:rStyle w:val="AttributeTok"/>
        </w:rPr>
        <w:t>color=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>)</w:t>
      </w:r>
    </w:p>
    <w:p w14:paraId="18C62799" w14:textId="77777777" w:rsidR="004D68F3" w:rsidRDefault="000D3B63">
      <w:pPr>
        <w:pStyle w:val="SourceCode"/>
      </w:pPr>
      <w:r>
        <w:rPr>
          <w:rStyle w:val="VerbatimChar"/>
        </w:rPr>
        <w:t>## Warning: Removed 136 rows containing non-finite outside the scale range</w:t>
      </w:r>
      <w:r>
        <w:br/>
      </w:r>
      <w:r>
        <w:rPr>
          <w:rStyle w:val="VerbatimChar"/>
        </w:rPr>
        <w:t>## (`stat_density()`).</w:t>
      </w:r>
    </w:p>
    <w:p w14:paraId="04E9DE58" w14:textId="77777777" w:rsidR="004D68F3" w:rsidRDefault="000D3B63">
      <w:pPr>
        <w:pStyle w:val="SourceCode"/>
      </w:pPr>
      <w:r>
        <w:rPr>
          <w:rStyle w:val="VerbatimChar"/>
        </w:rPr>
        <w:t>## Warning: Removed 87 rows containing non-finite outside the scale range</w:t>
      </w:r>
      <w:r>
        <w:br/>
      </w:r>
      <w:r>
        <w:rPr>
          <w:rStyle w:val="VerbatimChar"/>
        </w:rPr>
        <w:t>## (`stat_density()`).</w:t>
      </w:r>
    </w:p>
    <w:p w14:paraId="1B038D91" w14:textId="77777777" w:rsidR="004D68F3" w:rsidRDefault="000D3B63">
      <w:pPr>
        <w:pStyle w:val="FirstParagraph"/>
      </w:pPr>
      <w:r>
        <w:rPr>
          <w:noProof/>
        </w:rPr>
        <w:lastRenderedPageBreak/>
        <w:drawing>
          <wp:inline distT="0" distB="0" distL="0" distR="0" wp14:anchorId="31DE3F5D" wp14:editId="36319EB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_Al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AC4F8" w14:textId="6AEB6722" w:rsidR="004D68F3" w:rsidRDefault="000D3B63">
      <w:pPr>
        <w:pStyle w:val="BodyText"/>
      </w:pPr>
      <w:del w:id="5" w:author="john.richards8@icloud.com" w:date="2024-12-03T09:08:00Z" w16du:dateUtc="2024-12-03T14:08:00Z">
        <w:r w:rsidDel="00B01515">
          <w:delText xml:space="preserve">This </w:delText>
        </w:r>
      </w:del>
      <w:ins w:id="6" w:author="john.richards8@icloud.com" w:date="2024-12-03T09:08:00Z" w16du:dateUtc="2024-12-03T14:08:00Z">
        <w:r w:rsidR="00B01515">
          <w:t xml:space="preserve">The </w:t>
        </w:r>
      </w:ins>
      <w:r>
        <w:t xml:space="preserve">many outliers </w:t>
      </w:r>
      <w:del w:id="7" w:author="john.richards8@icloud.com" w:date="2024-12-03T09:09:00Z" w16du:dateUtc="2024-12-03T14:09:00Z">
        <w:r w:rsidDel="00B01515">
          <w:delText xml:space="preserve">will </w:delText>
        </w:r>
      </w:del>
      <w:r>
        <w:t>add</w:t>
      </w:r>
      <w:ins w:id="8" w:author="john.richards8@icloud.com" w:date="2024-12-03T09:09:00Z" w16du:dateUtc="2024-12-03T14:09:00Z">
        <w:r w:rsidR="00B01515">
          <w:t>s</w:t>
        </w:r>
      </w:ins>
      <w:r>
        <w:t xml:space="preserve"> noise that disrupts our model</w:t>
      </w:r>
      <w:ins w:id="9" w:author="john.richards8@icloud.com" w:date="2024-12-03T09:08:00Z" w16du:dateUtc="2024-12-03T14:08:00Z">
        <w:r w:rsidR="00B01515">
          <w:t>’</w:t>
        </w:r>
      </w:ins>
      <w:r>
        <w:t>s ability to capture the trend of the data, so we remove</w:t>
      </w:r>
      <w:ins w:id="10" w:author="john.richards8@icloud.com" w:date="2024-12-03T09:08:00Z" w16du:dateUtc="2024-12-03T14:08:00Z">
        <w:r w:rsidR="00B01515">
          <w:t>d</w:t>
        </w:r>
      </w:ins>
      <w:r>
        <w:t xml:space="preserve"> the top and bottom percentiles from feature 3. This is known as </w:t>
      </w:r>
      <w:r>
        <w:rPr>
          <w:b/>
          <w:bCs/>
        </w:rPr>
        <w:t>Winsorization</w:t>
      </w:r>
      <w:r>
        <w:t>.</w:t>
      </w:r>
    </w:p>
    <w:p w14:paraId="1F43615F" w14:textId="77777777" w:rsidR="004D68F3" w:rsidRDefault="000D3B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6FB35FA" w14:textId="77777777" w:rsidR="004D68F3" w:rsidRDefault="000D3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E52A811" w14:textId="77777777" w:rsidR="004D68F3" w:rsidRDefault="000D3B6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4064B8C" w14:textId="77777777" w:rsidR="004D68F3" w:rsidRDefault="000D3B6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08D1C9D" w14:textId="77777777" w:rsidR="004D68F3" w:rsidRDefault="000D3B63">
      <w:pPr>
        <w:pStyle w:val="SourceCode"/>
      </w:pP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feature_3_winsor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feature_3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feature_3, 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(train))</w:t>
      </w:r>
      <w:r>
        <w:br/>
      </w:r>
      <w:r>
        <w:rPr>
          <w:rStyle w:val="NormalTok"/>
        </w:rPr>
        <w:t xml:space="preserve">feature_3_winsor_clean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(feature_3_winsor)</w:t>
      </w:r>
      <w:r>
        <w:br/>
      </w:r>
      <w:r>
        <w:br/>
      </w:r>
      <w:r>
        <w:rPr>
          <w:rStyle w:val="NormalTok"/>
        </w:rPr>
        <w:t xml:space="preserve">feature_3_winsor_clean </w:t>
      </w:r>
      <w:r>
        <w:rPr>
          <w:rStyle w:val="OtherTok"/>
        </w:rPr>
        <w:t>&lt;-</w:t>
      </w:r>
      <w:r>
        <w:rPr>
          <w:rStyle w:val="NormalTok"/>
        </w:rPr>
        <w:t xml:space="preserve"> feature_3_winsor_clean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z_score =</w:t>
      </w:r>
      <w:r>
        <w:rPr>
          <w:rStyle w:val="NormalTok"/>
        </w:rPr>
        <w:t xml:space="preserve"> (feature_3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(feature_3))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(feature_3),</w:t>
      </w:r>
      <w:r>
        <w:rPr>
          <w:rStyle w:val="AttributeTok"/>
        </w:rPr>
        <w:t>percentile 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ecdf</w:t>
      </w:r>
      <w:r>
        <w:rPr>
          <w:rStyle w:val="NormalTok"/>
        </w:rPr>
        <w:t xml:space="preserve">(feature_3)(feature_3)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feature_3_winsor_df </w:t>
      </w:r>
      <w:r>
        <w:rPr>
          <w:rStyle w:val="OtherTok"/>
        </w:rPr>
        <w:t>&lt;-</w:t>
      </w:r>
      <w:r>
        <w:rPr>
          <w:rStyle w:val="NormalTok"/>
        </w:rPr>
        <w:t xml:space="preserve"> feature_3_winsor_clean[</w:t>
      </w:r>
      <w:r>
        <w:rPr>
          <w:rStyle w:val="SpecialCharTok"/>
        </w:rPr>
        <w:t>!</w:t>
      </w:r>
      <w:r>
        <w:rPr>
          <w:rStyle w:val="NormalTok"/>
        </w:rPr>
        <w:t xml:space="preserve">(feature_3_winsor_clean[,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feature_3_winsor_clean[,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), ]</w:t>
      </w:r>
      <w:r>
        <w:br/>
      </w:r>
      <w:r>
        <w:br/>
      </w:r>
      <w:r>
        <w:rPr>
          <w:rStyle w:val="NormalTok"/>
        </w:rPr>
        <w:t xml:space="preserve">non_matching_keys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 xml:space="preserve">(train, feature_3_winsor_df,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key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feature_3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(key </w:t>
      </w:r>
      <w:r>
        <w:rPr>
          <w:rStyle w:val="SpecialCharTok"/>
        </w:rPr>
        <w:t>%in%</w:t>
      </w:r>
      <w:r>
        <w:rPr>
          <w:rStyle w:val="NormalTok"/>
        </w:rPr>
        <w:t xml:space="preserve"> non_matching_keys, </w:t>
      </w:r>
      <w:r>
        <w:rPr>
          <w:rStyle w:val="ConstantTok"/>
        </w:rPr>
        <w:t>NA</w:t>
      </w:r>
      <w:r>
        <w:rPr>
          <w:rStyle w:val="NormalTok"/>
        </w:rPr>
        <w:t>, feature_3))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(train)[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"feature_3_winsor"</w:t>
      </w:r>
    </w:p>
    <w:p w14:paraId="208F9C50" w14:textId="77777777" w:rsidR="004D68F3" w:rsidRDefault="000D3B63">
      <w:pPr>
        <w:pStyle w:val="FirstParagraph"/>
      </w:pPr>
      <w:r>
        <w:t>We need to fill in the blanks from the values we just removed, so we will replace them with the median of the non-outliers of feature 3.</w:t>
      </w:r>
    </w:p>
    <w:p w14:paraId="406C6468" w14:textId="77777777" w:rsidR="004D68F3" w:rsidRDefault="000D3B63">
      <w:pPr>
        <w:pStyle w:val="SourceCode"/>
      </w:pPr>
      <w:r>
        <w:rPr>
          <w:rStyle w:val="NormalTok"/>
        </w:rPr>
        <w:t>train[</w:t>
      </w:r>
      <w:r>
        <w:rPr>
          <w:rStyle w:val="FunctionTok"/>
        </w:rPr>
        <w:t>is.na</w:t>
      </w:r>
      <w:r>
        <w:rPr>
          <w:rStyle w:val="NormalTok"/>
        </w:rPr>
        <w:t>(train[,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(feature_3_winsor_clean</w:t>
      </w:r>
      <w:r>
        <w:rPr>
          <w:rStyle w:val="SpecialCharTok"/>
        </w:rPr>
        <w:t>$</w:t>
      </w:r>
      <w:r>
        <w:rPr>
          <w:rStyle w:val="NormalTok"/>
        </w:rPr>
        <w:t>feature_3)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(train)[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"feature_3_impute"</w:t>
      </w:r>
      <w:r>
        <w:br/>
      </w:r>
      <w:r>
        <w:br/>
      </w:r>
      <w:r>
        <w:rPr>
          <w:rStyle w:val="NormalTok"/>
        </w:rPr>
        <w:t>test[</w:t>
      </w:r>
      <w:r>
        <w:rPr>
          <w:rStyle w:val="FunctionTok"/>
        </w:rPr>
        <w:t>is.na</w:t>
      </w:r>
      <w:r>
        <w:rPr>
          <w:rStyle w:val="NormalTok"/>
        </w:rPr>
        <w:t>(test[,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(feature_3_winsor_clean</w:t>
      </w:r>
      <w:r>
        <w:rPr>
          <w:rStyle w:val="SpecialCharTok"/>
        </w:rPr>
        <w:t>$</w:t>
      </w:r>
      <w:r>
        <w:rPr>
          <w:rStyle w:val="NormalTok"/>
        </w:rPr>
        <w:t>feature_3)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(test)[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"feature_3_impute"</w:t>
      </w:r>
    </w:p>
    <w:p w14:paraId="1954BE3A" w14:textId="05EDE35B" w:rsidR="004D68F3" w:rsidRDefault="000D3B63">
      <w:pPr>
        <w:pStyle w:val="FirstParagraph"/>
      </w:pPr>
      <w:r>
        <w:t>Feature 2 has missing values, so for each missing value for we will fill in the blank with the next year</w:t>
      </w:r>
      <w:ins w:id="11" w:author="john.richards8@icloud.com" w:date="2024-12-03T09:18:00Z" w16du:dateUtc="2024-12-03T14:18:00Z">
        <w:r w:rsidR="00B01515">
          <w:t>’</w:t>
        </w:r>
      </w:ins>
      <w:r>
        <w:t>s value or the previous year</w:t>
      </w:r>
      <w:ins w:id="12" w:author="john.richards8@icloud.com" w:date="2024-12-03T09:18:00Z" w16du:dateUtc="2024-12-03T14:18:00Z">
        <w:r w:rsidR="00B01515">
          <w:t>’</w:t>
        </w:r>
      </w:ins>
      <w:r>
        <w:t>s (if the next year is also missing) corresponding to the same ID.</w:t>
      </w:r>
    </w:p>
    <w:p w14:paraId="631285BE" w14:textId="77777777" w:rsidR="004D68F3" w:rsidRDefault="000D3B63">
      <w:pPr>
        <w:pStyle w:val="SourceCode"/>
      </w:pP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 xml:space="preserve">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(id, date)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Sort by id and 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feature_2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(feature_2),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lead</w:t>
      </w:r>
      <w:r>
        <w:rPr>
          <w:rStyle w:val="NormalTok"/>
        </w:rPr>
        <w:t xml:space="preserve">(feature_2, </w:t>
      </w:r>
      <w:r>
        <w:rPr>
          <w:rStyle w:val="AttributeTok"/>
        </w:rPr>
        <w:t>order_by =</w:t>
      </w:r>
      <w:r>
        <w:rPr>
          <w:rStyle w:val="NormalTok"/>
        </w:rPr>
        <w:t xml:space="preserve"> date), </w:t>
      </w:r>
      <w:r>
        <w:rPr>
          <w:rStyle w:val="CommentTok"/>
        </w:rPr>
        <w:t># Try next year</w:t>
      </w:r>
      <w:r>
        <w:br/>
      </w:r>
      <w:r>
        <w:rPr>
          <w:rStyle w:val="NormalTok"/>
        </w:rPr>
        <w:t xml:space="preserve">                            feature_2))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feature_2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(feature_2),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lag</w:t>
      </w:r>
      <w:r>
        <w:rPr>
          <w:rStyle w:val="NormalTok"/>
        </w:rPr>
        <w:t xml:space="preserve">(feature_2, </w:t>
      </w:r>
      <w:r>
        <w:rPr>
          <w:rStyle w:val="AttributeTok"/>
        </w:rPr>
        <w:t>order_by =</w:t>
      </w:r>
      <w:r>
        <w:rPr>
          <w:rStyle w:val="NormalTok"/>
        </w:rPr>
        <w:t xml:space="preserve"> date), </w:t>
      </w:r>
      <w:r>
        <w:rPr>
          <w:rStyle w:val="CommentTok"/>
        </w:rPr>
        <w:t># Try previous year</w:t>
      </w:r>
      <w:r>
        <w:br/>
      </w:r>
      <w:r>
        <w:rPr>
          <w:rStyle w:val="NormalTok"/>
        </w:rPr>
        <w:t xml:space="preserve">                            feature_2))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(train)[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"feature_2_impute"</w:t>
      </w:r>
      <w:r>
        <w:br/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(id, date)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feature_2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(feature_2),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lead</w:t>
      </w:r>
      <w:r>
        <w:rPr>
          <w:rStyle w:val="NormalTok"/>
        </w:rPr>
        <w:t xml:space="preserve">(feature_2, </w:t>
      </w:r>
      <w:r>
        <w:rPr>
          <w:rStyle w:val="AttributeTok"/>
        </w:rPr>
        <w:t>order_by =</w:t>
      </w:r>
      <w:r>
        <w:rPr>
          <w:rStyle w:val="NormalTok"/>
        </w:rPr>
        <w:t xml:space="preserve"> date), </w:t>
      </w:r>
      <w:r>
        <w:rPr>
          <w:rStyle w:val="CommentTok"/>
        </w:rPr>
        <w:t># Try next year</w:t>
      </w:r>
      <w:r>
        <w:br/>
      </w:r>
      <w:r>
        <w:rPr>
          <w:rStyle w:val="NormalTok"/>
        </w:rPr>
        <w:t xml:space="preserve">                            feature_2))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feature_2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(feature_2),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FunctionTok"/>
        </w:rPr>
        <w:t>lag</w:t>
      </w:r>
      <w:r>
        <w:rPr>
          <w:rStyle w:val="NormalTok"/>
        </w:rPr>
        <w:t xml:space="preserve">(feature_2, </w:t>
      </w:r>
      <w:r>
        <w:rPr>
          <w:rStyle w:val="AttributeTok"/>
        </w:rPr>
        <w:t>order_by =</w:t>
      </w:r>
      <w:r>
        <w:rPr>
          <w:rStyle w:val="NormalTok"/>
        </w:rPr>
        <w:t xml:space="preserve"> date), </w:t>
      </w:r>
      <w:r>
        <w:rPr>
          <w:rStyle w:val="CommentTok"/>
        </w:rPr>
        <w:t># Try previous year</w:t>
      </w:r>
      <w:r>
        <w:br/>
      </w:r>
      <w:r>
        <w:rPr>
          <w:rStyle w:val="NormalTok"/>
        </w:rPr>
        <w:t xml:space="preserve">                            feature_2))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(test)[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"feature_2_impute"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NormalTok"/>
        </w:rPr>
        <w:t xml:space="preserve">your_tibble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(train,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58A1BF96" w14:textId="77777777" w:rsidR="004D68F3" w:rsidRDefault="000D3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</w:p>
    <w:p w14:paraId="503FB71B" w14:textId="77777777" w:rsidR="004D68F3" w:rsidRDefault="000D3B63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376069F1" w14:textId="77777777" w:rsidR="004D68F3" w:rsidRDefault="000D3B63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 xml:space="preserve">(your_tibble,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save_kable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"~/Desktop/DS_DA_Projects/Delinquency_Prediction/ReadMe_files/figure-gfm/t4.png"</w:t>
      </w:r>
      <w:r>
        <w:rPr>
          <w:rStyle w:val="NormalTok"/>
        </w:rPr>
        <w:t xml:space="preserve">, </w:t>
      </w:r>
      <w:r>
        <w:rPr>
          <w:rStyle w:val="Attribut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8CD01F2" w14:textId="77777777" w:rsidR="004D68F3" w:rsidRDefault="000D3B63">
      <w:pPr>
        <w:pStyle w:val="SourceCode"/>
      </w:pPr>
      <w:r>
        <w:rPr>
          <w:rStyle w:val="VerbatimChar"/>
        </w:rPr>
        <w:t>## save_kable will have the best result with magick installed.</w:t>
      </w:r>
    </w:p>
    <w:p w14:paraId="3BD047A7" w14:textId="77777777" w:rsidR="004D68F3" w:rsidRDefault="000D3B6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"~/Desktop/DS_DA_Projects/Delinquency_Prediction/ReadMe_files/figure-gfm/t4.png"</w:t>
      </w:r>
      <w:r>
        <w:rPr>
          <w:rStyle w:val="NormalTok"/>
        </w:rPr>
        <w:t>)</w:t>
      </w:r>
    </w:p>
    <w:p w14:paraId="4059A7FC" w14:textId="77777777" w:rsidR="004D68F3" w:rsidRDefault="000D3B63">
      <w:pPr>
        <w:pStyle w:val="FirstParagraph"/>
      </w:pPr>
      <w:r>
        <w:rPr>
          <w:noProof/>
        </w:rPr>
        <w:drawing>
          <wp:inline distT="0" distB="0" distL="0" distR="0" wp14:anchorId="28A19FDA" wp14:editId="5B7E46D6">
            <wp:extent cx="5334000" cy="124209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adMe_files/figure-gfm/t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E51FA" w14:textId="77777777" w:rsidR="004D68F3" w:rsidRDefault="000D3B63">
      <w:pPr>
        <w:pStyle w:val="BodyText"/>
      </w:pPr>
      <w:r>
        <w:t xml:space="preserve">Our features (variables) all represent different financial measurements quantified by different units. </w:t>
      </w:r>
      <w:proofErr w:type="gramStart"/>
      <w:r>
        <w:t>In order for</w:t>
      </w:r>
      <w:proofErr w:type="gramEnd"/>
      <w:r>
        <w:t xml:space="preserve"> these variables to be measured uniformly, we can reassign each value with it</w:t>
      </w:r>
      <w:del w:id="13" w:author="john.richards8@icloud.com" w:date="2024-12-03T09:19:00Z" w16du:dateUtc="2024-12-03T14:19:00Z">
        <w:r w:rsidDel="001C26C8">
          <w:delText>’</w:delText>
        </w:r>
      </w:del>
      <w:r>
        <w:t>s corresponding z-score within it</w:t>
      </w:r>
      <w:del w:id="14" w:author="john.richards8@icloud.com" w:date="2024-12-03T09:19:00Z" w16du:dateUtc="2024-12-03T14:19:00Z">
        <w:r w:rsidDel="001C26C8">
          <w:delText>’</w:delText>
        </w:r>
      </w:del>
      <w:r>
        <w:t>s respective variable distribution.</w:t>
      </w:r>
    </w:p>
    <w:p w14:paraId="50EBBF15" w14:textId="77777777" w:rsidR="004D68F3" w:rsidRDefault="000D3B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(feature_1, feature_2_impute, feature_3_impute, feature_4),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NormalTok"/>
        </w:rPr>
        <w:t xml:space="preserve"> (.x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(train)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"feature_1_standard"</w:t>
      </w:r>
      <w:r>
        <w:rPr>
          <w:rStyle w:val="NormalTok"/>
        </w:rPr>
        <w:t>,</w:t>
      </w:r>
      <w:r>
        <w:rPr>
          <w:rStyle w:val="StringTok"/>
        </w:rPr>
        <w:t>"feature_2_standard"</w:t>
      </w:r>
      <w:r>
        <w:rPr>
          <w:rStyle w:val="NormalTok"/>
        </w:rPr>
        <w:t>,</w:t>
      </w:r>
      <w:r>
        <w:rPr>
          <w:rStyle w:val="StringTok"/>
        </w:rPr>
        <w:t>"feature_3_standard"</w:t>
      </w:r>
      <w:r>
        <w:rPr>
          <w:rStyle w:val="NormalTok"/>
        </w:rPr>
        <w:t>,</w:t>
      </w:r>
      <w:r>
        <w:rPr>
          <w:rStyle w:val="StringTok"/>
        </w:rPr>
        <w:t>"feature_4_s</w:t>
      </w:r>
      <w:r>
        <w:rPr>
          <w:rStyle w:val="StringTok"/>
        </w:rPr>
        <w:lastRenderedPageBreak/>
        <w:t>tandard"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"key"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(feature_1, feature_2_impute, feature_3_impute, feature_4),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>~</w:t>
      </w:r>
      <w:r>
        <w:rPr>
          <w:rStyle w:val="NormalTok"/>
        </w:rPr>
        <w:t xml:space="preserve"> (.x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(.x,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(test)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"feature_1_standard"</w:t>
      </w:r>
      <w:r>
        <w:rPr>
          <w:rStyle w:val="NormalTok"/>
        </w:rPr>
        <w:t>,</w:t>
      </w:r>
      <w:r>
        <w:rPr>
          <w:rStyle w:val="StringTok"/>
        </w:rPr>
        <w:t>"feature_2_standard"</w:t>
      </w:r>
      <w:r>
        <w:rPr>
          <w:rStyle w:val="NormalTok"/>
        </w:rPr>
        <w:t>,</w:t>
      </w:r>
      <w:r>
        <w:rPr>
          <w:rStyle w:val="StringTok"/>
        </w:rPr>
        <w:t>"feature_3_standard"</w:t>
      </w:r>
      <w:r>
        <w:rPr>
          <w:rStyle w:val="NormalTok"/>
        </w:rPr>
        <w:t>,</w:t>
      </w:r>
      <w:r>
        <w:rPr>
          <w:rStyle w:val="StringTok"/>
        </w:rPr>
        <w:t>"feature_4_standard"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feature_3_standard),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feature_2_standard),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feature_1_standard),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feature_4_standard),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"Standardized Features"</w:t>
      </w:r>
      <w:r>
        <w:rPr>
          <w:rStyle w:val="NormalTok"/>
        </w:rPr>
        <w:t>)</w:t>
      </w:r>
    </w:p>
    <w:p w14:paraId="7F0E6B9B" w14:textId="77777777" w:rsidR="004D68F3" w:rsidRDefault="000D3B63">
      <w:pPr>
        <w:pStyle w:val="FirstParagraph"/>
      </w:pPr>
      <w:r>
        <w:rPr>
          <w:noProof/>
        </w:rPr>
        <w:drawing>
          <wp:inline distT="0" distB="0" distL="0" distR="0" wp14:anchorId="16705503" wp14:editId="6E7A22B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_Al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3177C" w14:textId="77777777" w:rsidR="004D68F3" w:rsidRDefault="000D3B63">
      <w:pPr>
        <w:pStyle w:val="BodyText"/>
      </w:pPr>
      <w:r>
        <w:t>The preparation of the training data is complete.</w:t>
      </w:r>
    </w:p>
    <w:p w14:paraId="13E8EBC2" w14:textId="77777777" w:rsidR="004D68F3" w:rsidRDefault="000D3B63">
      <w:pPr>
        <w:pStyle w:val="Heading2"/>
      </w:pPr>
      <w:bookmarkStart w:id="15" w:name="building-the-model"/>
      <w:bookmarkEnd w:id="1"/>
      <w:r>
        <w:lastRenderedPageBreak/>
        <w:t>Building The Model</w:t>
      </w:r>
    </w:p>
    <w:p w14:paraId="69A920AE" w14:textId="77777777" w:rsidR="004D68F3" w:rsidRDefault="000D3B63">
      <w:pPr>
        <w:pStyle w:val="FirstParagraph"/>
      </w:pPr>
      <w:r>
        <w:t>Building a logistic regression model from features 1 to 4 as continuous independent variables and column y as the binary dependent variable (true/false).</w:t>
      </w:r>
    </w:p>
    <w:p w14:paraId="18579DB0" w14:textId="6C9AF82E" w:rsidR="004D68F3" w:rsidRDefault="000D3B63">
      <w:pPr>
        <w:pStyle w:val="BodyText"/>
      </w:pPr>
      <w:r>
        <w:t>Given historical data of customers</w:t>
      </w:r>
      <w:ins w:id="16" w:author="john.richards8@icloud.com" w:date="2024-12-03T09:22:00Z" w16du:dateUtc="2024-12-03T14:22:00Z">
        <w:r w:rsidR="001C26C8">
          <w:t>’</w:t>
        </w:r>
      </w:ins>
      <w:r>
        <w:t xml:space="preserve"> financial information and </w:t>
      </w:r>
      <w:proofErr w:type="gramStart"/>
      <w:r>
        <w:t>whether or not</w:t>
      </w:r>
      <w:proofErr w:type="gramEnd"/>
      <w:r>
        <w:t xml:space="preserve"> they were </w:t>
      </w:r>
      <w:r>
        <w:rPr>
          <w:b/>
          <w:bCs/>
        </w:rPr>
        <w:t>90+ days past due</w:t>
      </w:r>
      <w:r>
        <w:t xml:space="preserve"> on payments, we can produce a model </w:t>
      </w:r>
      <w:del w:id="17" w:author="john.richards8@icloud.com" w:date="2024-12-03T09:23:00Z" w16du:dateUtc="2024-12-03T14:23:00Z">
        <w:r w:rsidDel="001C26C8">
          <w:delText xml:space="preserve">which </w:delText>
        </w:r>
      </w:del>
      <w:ins w:id="18" w:author="john.richards8@icloud.com" w:date="2024-12-03T09:23:00Z" w16du:dateUtc="2024-12-03T14:23:00Z">
        <w:r w:rsidR="001C26C8">
          <w:t xml:space="preserve">that </w:t>
        </w:r>
      </w:ins>
      <w:r>
        <w:t>will generate</w:t>
      </w:r>
      <w:del w:id="19" w:author="john.richards8@icloud.com" w:date="2024-12-03T09:23:00Z" w16du:dateUtc="2024-12-03T14:23:00Z">
        <w:r w:rsidDel="001C26C8">
          <w:delText>s</w:delText>
        </w:r>
      </w:del>
      <w:r>
        <w:t xml:space="preserve"> a probability that a customer will be </w:t>
      </w:r>
      <w:r>
        <w:rPr>
          <w:b/>
          <w:bCs/>
        </w:rPr>
        <w:t>90+ days past due</w:t>
      </w:r>
      <w:r>
        <w:t xml:space="preserve"> on payments.</w:t>
      </w:r>
    </w:p>
    <w:p w14:paraId="744920AE" w14:textId="77777777" w:rsidR="004D68F3" w:rsidRDefault="000D3B63">
      <w:pPr>
        <w:pStyle w:val="BodyText"/>
      </w:pPr>
      <w:r>
        <w:t xml:space="preserve">For explanation of logistic regression binary classifiers see the following invaluable resource: </w:t>
      </w:r>
      <w:hyperlink r:id="rId8">
        <w:r>
          <w:rPr>
            <w:rStyle w:val="Hyperlink"/>
          </w:rPr>
          <w:t>https://seantrott.github.io/binary_classification_R/</w:t>
        </w:r>
      </w:hyperlink>
    </w:p>
    <w:p w14:paraId="3477B8CF" w14:textId="77777777" w:rsidR="004D68F3" w:rsidRDefault="000D3B63">
      <w:pPr>
        <w:pStyle w:val="BodyText"/>
      </w:pPr>
      <w:r>
        <w:t xml:space="preserve">When the model produces a probability of an individual being </w:t>
      </w:r>
      <w:r>
        <w:rPr>
          <w:b/>
          <w:bCs/>
        </w:rPr>
        <w:t>90+DPD</w:t>
      </w:r>
      <w:r>
        <w:t xml:space="preserve">, we will have to decide at what probability we draw the conclusion that the individual will be </w:t>
      </w:r>
      <w:r>
        <w:rPr>
          <w:b/>
          <w:bCs/>
        </w:rPr>
        <w:t>90+DPD</w:t>
      </w:r>
      <w:r>
        <w:t>. The value chosen has great impact on the accuracy of the model.</w:t>
      </w:r>
    </w:p>
    <w:p w14:paraId="6FF9B1F1" w14:textId="77777777" w:rsidR="004D68F3" w:rsidRDefault="000D3B63">
      <w:pPr>
        <w:pStyle w:val="Heading2"/>
      </w:pPr>
      <w:bookmarkStart w:id="20" w:name="fitting-the-model"/>
      <w:bookmarkEnd w:id="15"/>
      <w:r>
        <w:t>Fitting The Model</w:t>
      </w:r>
    </w:p>
    <w:p w14:paraId="592C5519" w14:textId="77777777" w:rsidR="004D68F3" w:rsidRDefault="000D3B63">
      <w:pPr>
        <w:pStyle w:val="FirstParagraph"/>
      </w:pPr>
      <w:r>
        <w:rPr>
          <w:b/>
          <w:bCs/>
        </w:rPr>
        <w:t>decision threshold:</w:t>
      </w:r>
      <w:r>
        <w:t xml:space="preserve"> The minimum predicted probability value from the model that a customer will be </w:t>
      </w:r>
      <w:r>
        <w:rPr>
          <w:b/>
          <w:bCs/>
        </w:rPr>
        <w:t>90+ DPD</w:t>
      </w:r>
      <w:r>
        <w:t xml:space="preserve"> at which it is concluded that the customer will be </w:t>
      </w:r>
      <w:r>
        <w:rPr>
          <w:b/>
          <w:bCs/>
        </w:rPr>
        <w:t>90+ DPD</w:t>
      </w:r>
      <w:r>
        <w:t>.</w:t>
      </w:r>
    </w:p>
    <w:p w14:paraId="14C98550" w14:textId="5D1152D9" w:rsidR="004D68F3" w:rsidRDefault="000D3B63">
      <w:pPr>
        <w:pStyle w:val="BodyText"/>
      </w:pPr>
      <w:r>
        <w:t>Since the outcome of whether or not there will be late payments is known in our testing data</w:t>
      </w:r>
      <w:ins w:id="21" w:author="john.richards8@icloud.com" w:date="2024-12-03T09:27:00Z" w16du:dateUtc="2024-12-03T14:27:00Z">
        <w:r w:rsidR="001C26C8">
          <w:t>; w</w:t>
        </w:r>
      </w:ins>
      <w:del w:id="22" w:author="john.richards8@icloud.com" w:date="2024-12-03T09:27:00Z" w16du:dateUtc="2024-12-03T14:27:00Z">
        <w:r w:rsidDel="001C26C8">
          <w:delText>. W</w:delText>
        </w:r>
      </w:del>
      <w:r>
        <w:t xml:space="preserve">e can </w:t>
      </w:r>
      <w:proofErr w:type="spellStart"/>
      <w:r>
        <w:t>asses</w:t>
      </w:r>
      <w:proofErr w:type="spellEnd"/>
      <w:r>
        <w:t xml:space="preserve"> the accuracy of the model by evaluating the model on the testing data and directly comparing the predicted outcomes to the actual outcomes, as well </w:t>
      </w:r>
      <w:del w:id="23" w:author="john.richards8@icloud.com" w:date="2024-12-03T09:27:00Z" w16du:dateUtc="2024-12-03T14:27:00Z">
        <w:r w:rsidDel="001C26C8">
          <w:delText xml:space="preserve">we can </w:delText>
        </w:r>
      </w:del>
      <w:proofErr w:type="spellStart"/>
      <w:r>
        <w:t>asses</w:t>
      </w:r>
      <w:ins w:id="24" w:author="john.richards8@icloud.com" w:date="2024-12-03T09:27:00Z" w16du:dateUtc="2024-12-03T14:27:00Z">
        <w:r w:rsidR="001C26C8">
          <w:t>ing</w:t>
        </w:r>
      </w:ins>
      <w:proofErr w:type="spellEnd"/>
      <w:r>
        <w:t xml:space="preserve"> the impact of the </w:t>
      </w:r>
      <w:r>
        <w:rPr>
          <w:b/>
          <w:bCs/>
        </w:rPr>
        <w:t>decision threshold</w:t>
      </w:r>
      <w:r>
        <w:t xml:space="preserve"> we used on the model</w:t>
      </w:r>
      <w:ins w:id="25" w:author="john.richards8@icloud.com" w:date="2024-12-03T09:27:00Z" w16du:dateUtc="2024-12-03T14:27:00Z">
        <w:r w:rsidR="001C26C8">
          <w:t>’</w:t>
        </w:r>
      </w:ins>
      <w:r>
        <w:t>s accuracy.</w:t>
      </w:r>
    </w:p>
    <w:p w14:paraId="120C10C0" w14:textId="41CC4691" w:rsidR="004D68F3" w:rsidRDefault="000D3B63">
      <w:pPr>
        <w:pStyle w:val="BodyText"/>
      </w:pPr>
      <w:commentRangeStart w:id="26"/>
      <w:r>
        <w:t>The testing data is completely distinct from the data used to produce the model, so the accuracy results of the model being evaluated on it are representative of the model</w:t>
      </w:r>
      <w:ins w:id="27" w:author="john.richards8@icloud.com" w:date="2024-12-03T09:30:00Z" w16du:dateUtc="2024-12-03T14:30:00Z">
        <w:r w:rsidR="00816AC4">
          <w:t>’</w:t>
        </w:r>
      </w:ins>
      <w:r>
        <w:t>s accuracy being evaluated of future data</w:t>
      </w:r>
      <w:commentRangeEnd w:id="26"/>
      <w:r w:rsidR="00816AC4">
        <w:rPr>
          <w:rStyle w:val="CommentReference"/>
        </w:rPr>
        <w:commentReference w:id="26"/>
      </w:r>
      <w:r>
        <w:t>. The following analysis are those accuracy results.</w:t>
      </w:r>
    </w:p>
    <w:p w14:paraId="73EB628C" w14:textId="77777777" w:rsidR="004D68F3" w:rsidRDefault="000D3B63">
      <w:pPr>
        <w:pStyle w:val="BodyText"/>
      </w:pPr>
      <w:r>
        <w:t>To asses the accuracy of the model and find the optimal decision threshold we produce the ROC curve.</w:t>
      </w:r>
    </w:p>
    <w:p w14:paraId="28309C08" w14:textId="77777777" w:rsidR="004D68F3" w:rsidRDefault="000D3B63"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6BDEAC74" w14:textId="77777777" w:rsidR="004D68F3" w:rsidRDefault="000D3B63">
      <w:pPr>
        <w:pStyle w:val="SourceCode"/>
      </w:pPr>
      <w:r>
        <w:rPr>
          <w:rStyle w:val="VerbatimChar"/>
        </w:rPr>
        <w:t>## Type 'citation("pROC")' for a citation.</w:t>
      </w:r>
    </w:p>
    <w:p w14:paraId="588ADE44" w14:textId="77777777" w:rsidR="004D68F3" w:rsidRDefault="000D3B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627DC7EB" w14:textId="77777777" w:rsidR="004D68F3" w:rsidRDefault="000D3B6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0E6B6DD2" w14:textId="77777777" w:rsidR="004D68F3" w:rsidRDefault="000D3B63">
      <w:pPr>
        <w:pStyle w:val="SourceCode"/>
      </w:pPr>
      <w:r>
        <w:rPr>
          <w:rStyle w:val="NormalTok"/>
        </w:rPr>
        <w:t xml:space="preserve">    test</w:t>
      </w:r>
      <w:r>
        <w:rPr>
          <w:rStyle w:val="SpecialCharTok"/>
        </w:rPr>
        <w:t>$</w:t>
      </w:r>
      <w:r>
        <w:rPr>
          <w:rStyle w:val="NormalTok"/>
        </w:rPr>
        <w:t xml:space="preserve">predicted_y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(delinquency_model,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test</w:t>
      </w:r>
      <w:r>
        <w:rPr>
          <w:rStyle w:val="SpecialCharTok"/>
        </w:rPr>
        <w:t>$</w:t>
      </w:r>
      <w:r>
        <w:rPr>
          <w:rStyle w:val="NormalTok"/>
        </w:rPr>
        <w:t xml:space="preserve">y_numeric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"90+DPD"</w:t>
      </w:r>
      <w:r>
        <w:rPr>
          <w:rStyle w:val="NormalTok"/>
        </w:rPr>
        <w:t xml:space="preserve">, </w:t>
      </w:r>
      <w:r>
        <w:rPr>
          <w:rStyle w:val="StringTok"/>
        </w:rPr>
        <w:t>"active"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test</w:t>
      </w:r>
      <w:r>
        <w:rPr>
          <w:rStyle w:val="SpecialCharTok"/>
        </w:rPr>
        <w:t>$</w:t>
      </w:r>
      <w:r>
        <w:rPr>
          <w:rStyle w:val="NormalTok"/>
        </w:rPr>
        <w:t xml:space="preserve">Probability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(delinquency_model,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y_numeric, </w:t>
      </w:r>
      <w:r>
        <w:rPr>
          <w:rStyle w:val="AttributeTok"/>
        </w:rPr>
        <w:t>predictor 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Probability)</w:t>
      </w:r>
    </w:p>
    <w:p w14:paraId="4A60D6E6" w14:textId="77777777" w:rsidR="004D68F3" w:rsidRDefault="000D3B63">
      <w:pPr>
        <w:pStyle w:val="SourceCode"/>
      </w:pPr>
      <w:r>
        <w:rPr>
          <w:rStyle w:val="VerbatimChar"/>
        </w:rPr>
        <w:t>## Setting levels: control = 0, case = 1</w:t>
      </w:r>
    </w:p>
    <w:p w14:paraId="00210595" w14:textId="77777777" w:rsidR="004D68F3" w:rsidRDefault="000D3B63">
      <w:pPr>
        <w:pStyle w:val="SourceCode"/>
      </w:pPr>
      <w:r>
        <w:rPr>
          <w:rStyle w:val="VerbatimChar"/>
        </w:rPr>
        <w:t>## Setting direction: controls &lt; cases</w:t>
      </w:r>
    </w:p>
    <w:p w14:paraId="0DDFD84F" w14:textId="77777777" w:rsidR="004D68F3" w:rsidRDefault="000D3B63">
      <w:pPr>
        <w:pStyle w:val="SourceCode"/>
      </w:pPr>
      <w:r>
        <w:rPr>
          <w:rStyle w:val="NormalTok"/>
        </w:rPr>
        <w:t xml:space="preserve">roc_metrics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coords</w:t>
      </w:r>
      <w:r>
        <w:rPr>
          <w:rStyle w:val="NormalTok"/>
        </w:rPr>
        <w:t xml:space="preserve">(roc_curve,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ret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"threshold"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auc_value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(roc_curve)</w:t>
      </w:r>
      <w:r>
        <w:br/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TPR =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sensitivity,</w:t>
      </w:r>
      <w:r>
        <w:rPr>
          <w:rStyle w:val="AttributeTok"/>
        </w:rPr>
        <w:t>FPR =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specificity,</w:t>
      </w:r>
      <w:r>
        <w:rPr>
          <w:rStyle w:val="AttributeTok"/>
        </w:rPr>
        <w:t>Threshold =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threshold)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(roc_data,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"ROC Curve for Multinomial Logistic Regression"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"Specificity"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"True Positive Rate (Sensitivity)"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"AUC:"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(auc_value, 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"Decision Threshold"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coord_fixed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scale_x_reverse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Reverse the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plot.caption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5F7A047F" w14:textId="77777777" w:rsidR="004D68F3" w:rsidRDefault="000D3B63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670B7460" w14:textId="77777777" w:rsidR="004D68F3" w:rsidRDefault="000D3B63">
      <w:pPr>
        <w:pStyle w:val="FirstParagraph"/>
      </w:pPr>
      <w:r>
        <w:rPr>
          <w:noProof/>
        </w:rPr>
        <w:lastRenderedPageBreak/>
        <w:drawing>
          <wp:inline distT="0" distB="0" distL="0" distR="0" wp14:anchorId="5E91A888" wp14:editId="14FB4725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_Al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C7D0A" w14:textId="77777777" w:rsidR="004D68F3" w:rsidRDefault="000D3B63">
      <w:pPr>
        <w:pStyle w:val="Heading3"/>
      </w:pPr>
      <w:bookmarkStart w:id="28" w:name="X32e531c258a3384f4d3ff7dcdf48103aae4740f"/>
      <w:r>
        <w:t>The ROC curve is a plot of the models prediction accuracy ratios Sensitivity (y-axis) by Specificity (x-axis) as a result of the decision threshold chosen which is displayed by color gradient.</w:t>
      </w:r>
    </w:p>
    <w:p w14:paraId="6BD5AD44" w14:textId="77777777" w:rsidR="004D68F3" w:rsidRDefault="000D3B63">
      <w:pPr>
        <w:pStyle w:val="FirstParagraph"/>
      </w:pPr>
      <w:r>
        <w:rPr>
          <w:b/>
          <w:bCs/>
        </w:rPr>
        <w:t>Sensitivity:</w:t>
      </w:r>
      <w:r>
        <w:t xml:space="preserve"> </w:t>
      </w:r>
      <w:r>
        <w:rPr>
          <w:i/>
          <w:iCs/>
        </w:rPr>
        <w:t xml:space="preserve">what proportion of individuals who were </w:t>
      </w:r>
      <w:r>
        <w:rPr>
          <w:b/>
          <w:bCs/>
          <w:i/>
          <w:iCs/>
        </w:rPr>
        <w:t>90+ DPD</w:t>
      </w:r>
      <w:r>
        <w:rPr>
          <w:i/>
          <w:iCs/>
        </w:rPr>
        <w:t xml:space="preserve"> did the model correctly predict as being </w:t>
      </w:r>
      <w:r>
        <w:rPr>
          <w:b/>
          <w:bCs/>
          <w:i/>
          <w:iCs/>
        </w:rPr>
        <w:t>90+ DPD.</w:t>
      </w:r>
    </w:p>
    <w:p w14:paraId="7F64F239" w14:textId="77777777" w:rsidR="004D68F3" w:rsidRDefault="000D3B63">
      <w:pPr>
        <w:pStyle w:val="BodyText"/>
      </w:pPr>
      <w:r>
        <w:rPr>
          <w:b/>
          <w:bCs/>
        </w:rPr>
        <w:t>Specificity:</w:t>
      </w:r>
      <w:r>
        <w:t xml:space="preserve"> </w:t>
      </w:r>
      <w:r>
        <w:rPr>
          <w:i/>
          <w:iCs/>
        </w:rPr>
        <w:t xml:space="preserve">what proportion of individuals who were </w:t>
      </w:r>
      <w:r>
        <w:rPr>
          <w:b/>
          <w:bCs/>
          <w:i/>
          <w:iCs/>
        </w:rPr>
        <w:t>not 90+ DDP</w:t>
      </w:r>
      <w:r>
        <w:rPr>
          <w:i/>
          <w:iCs/>
        </w:rPr>
        <w:t xml:space="preserve"> did the model correctly predict as being </w:t>
      </w:r>
      <w:r>
        <w:rPr>
          <w:b/>
          <w:bCs/>
          <w:i/>
          <w:iCs/>
        </w:rPr>
        <w:t>not 90+ DPD.</w:t>
      </w:r>
    </w:p>
    <w:p w14:paraId="5EAD83E5" w14:textId="63097048" w:rsidR="004D68F3" w:rsidRDefault="000D3B63">
      <w:pPr>
        <w:pStyle w:val="BodyText"/>
      </w:pPr>
      <w:r>
        <w:rPr>
          <w:b/>
          <w:bCs/>
        </w:rPr>
        <w:t>AUC:</w:t>
      </w:r>
      <w:r>
        <w:t xml:space="preserve"> The area under the ROC curve, AUC</w:t>
      </w:r>
      <w:ins w:id="29" w:author="john.richards8@icloud.com" w:date="2024-12-03T09:34:00Z" w16du:dateUtc="2024-12-03T14:34:00Z">
        <w:r w:rsidR="00816AC4">
          <w:t xml:space="preserve">, </w:t>
        </w:r>
      </w:ins>
      <w:del w:id="30" w:author="john.richards8@icloud.com" w:date="2024-12-03T09:34:00Z" w16du:dateUtc="2024-12-03T14:34:00Z">
        <w:r w:rsidDel="00816AC4">
          <w:delText xml:space="preserve"> </w:delText>
        </w:r>
      </w:del>
      <w:r>
        <w:t>is used as a metric for overall model performance as the ROC curve is the result of accuracy metrics from the entire range of decision thresholds. The blue dotted line is a perfect model containing 100% of the area under it</w:t>
      </w:r>
      <w:del w:id="31" w:author="john.richards8@icloud.com" w:date="2024-12-03T09:34:00Z" w16du:dateUtc="2024-12-03T14:34:00Z">
        <w:r w:rsidDel="00816AC4">
          <w:delText>’</w:delText>
        </w:r>
      </w:del>
      <w:r>
        <w:t>s curve</w:t>
      </w:r>
      <w:ins w:id="32" w:author="john.richards8@icloud.com" w:date="2024-12-03T09:34:00Z" w16du:dateUtc="2024-12-03T14:34:00Z">
        <w:r w:rsidR="00816AC4">
          <w:t xml:space="preserve">. </w:t>
        </w:r>
      </w:ins>
      <w:ins w:id="33" w:author="john.richards8@icloud.com" w:date="2024-12-03T09:35:00Z" w16du:dateUtc="2024-12-03T14:35:00Z">
        <w:r w:rsidR="00816AC4">
          <w:t>T</w:t>
        </w:r>
      </w:ins>
      <w:del w:id="34" w:author="john.richards8@icloud.com" w:date="2024-12-03T09:34:00Z" w16du:dateUtc="2024-12-03T14:34:00Z">
        <w:r w:rsidDel="00816AC4">
          <w:delText xml:space="preserve">, </w:delText>
        </w:r>
      </w:del>
      <w:del w:id="35" w:author="john.richards8@icloud.com" w:date="2024-12-03T09:35:00Z" w16du:dateUtc="2024-12-03T14:35:00Z">
        <w:r w:rsidDel="00816AC4">
          <w:delText>t</w:delText>
        </w:r>
      </w:del>
      <w:r>
        <w:t>he grey line is if you were to predict the outcome by tossing a coin and thus naturally the area under it’s curve is 50%.</w:t>
      </w:r>
    </w:p>
    <w:p w14:paraId="41A9C687" w14:textId="77777777" w:rsidR="004D68F3" w:rsidRDefault="000D3B63">
      <w:pPr>
        <w:pStyle w:val="BodyText"/>
      </w:pPr>
      <w:r>
        <w:t xml:space="preserve">The </w:t>
      </w:r>
      <w:r>
        <w:rPr>
          <w:b/>
          <w:bCs/>
        </w:rPr>
        <w:t>AUC</w:t>
      </w:r>
      <w:r>
        <w:t xml:space="preserve"> of our model is 0.8211.</w:t>
      </w:r>
    </w:p>
    <w:p w14:paraId="2931F6D2" w14:textId="34510D49" w:rsidR="004D68F3" w:rsidRDefault="000D3B63">
      <w:pPr>
        <w:pStyle w:val="BodyText"/>
      </w:pPr>
      <w:r>
        <w:t>To illustrate the meaning of this curve</w:t>
      </w:r>
      <w:ins w:id="36" w:author="john.richards8@icloud.com" w:date="2024-12-03T09:35:00Z" w16du:dateUtc="2024-12-03T14:35:00Z">
        <w:r w:rsidR="00816AC4">
          <w:t>,</w:t>
        </w:r>
      </w:ins>
      <w:r>
        <w:t xml:space="preserve"> take for example the accuracy results if you were to select a decision threshold of 0.50 represented as cyan blue: Your specificity would be about 94%</w:t>
      </w:r>
      <w:ins w:id="37" w:author="john.richards8@icloud.com" w:date="2024-12-03T09:35:00Z" w16du:dateUtc="2024-12-03T14:35:00Z">
        <w:r w:rsidR="00816AC4">
          <w:t>,</w:t>
        </w:r>
      </w:ins>
      <w:r>
        <w:t xml:space="preserve"> which is good since you did not falsely predict too many late payments. However, your sensitivity would only be 25%, such that you only successfully predicted </w:t>
      </w:r>
      <w:r>
        <w:lastRenderedPageBreak/>
        <w:t>25% of the late payments. Conversely if you had selected a decision threshold of .10 represented as pink-red you would successfully predict 94% of late payments but only 25% of individuals who were not late on payments were correctly identified as such by the model.</w:t>
      </w:r>
    </w:p>
    <w:p w14:paraId="7CD69E97" w14:textId="6D5ADB73" w:rsidR="004D68F3" w:rsidRDefault="000D3B63">
      <w:pPr>
        <w:pStyle w:val="BodyText"/>
      </w:pPr>
      <w:r>
        <w:t xml:space="preserve">Therefore, the </w:t>
      </w:r>
      <w:r>
        <w:rPr>
          <w:b/>
          <w:bCs/>
        </w:rPr>
        <w:t>decision threshold</w:t>
      </w:r>
      <w:r>
        <w:t xml:space="preserve"> we choose is a trade</w:t>
      </w:r>
      <w:ins w:id="38" w:author="john.richards8@icloud.com" w:date="2024-12-03T09:36:00Z" w16du:dateUtc="2024-12-03T14:36:00Z">
        <w:r w:rsidR="00816AC4">
          <w:t>-</w:t>
        </w:r>
      </w:ins>
      <w:del w:id="39" w:author="john.richards8@icloud.com" w:date="2024-12-03T09:36:00Z" w16du:dateUtc="2024-12-03T14:36:00Z">
        <w:r w:rsidDel="00816AC4">
          <w:delText xml:space="preserve"> </w:delText>
        </w:r>
      </w:del>
      <w:r>
        <w:t>off between successfully predicting late payments and successfully predicting non</w:t>
      </w:r>
      <w:ins w:id="40" w:author="john.richards8@icloud.com" w:date="2024-12-03T09:36:00Z" w16du:dateUtc="2024-12-03T14:36:00Z">
        <w:r w:rsidR="00816AC4">
          <w:t>-</w:t>
        </w:r>
      </w:ins>
      <w:del w:id="41" w:author="john.richards8@icloud.com" w:date="2024-12-03T09:36:00Z" w16du:dateUtc="2024-12-03T14:36:00Z">
        <w:r w:rsidDel="00816AC4">
          <w:delText xml:space="preserve"> </w:delText>
        </w:r>
      </w:del>
      <w:r>
        <w:t>late payments.</w:t>
      </w:r>
    </w:p>
    <w:p w14:paraId="508F11EC" w14:textId="77777777" w:rsidR="004D68F3" w:rsidRDefault="000D3B63">
      <w:pPr>
        <w:pStyle w:val="BodyText"/>
      </w:pPr>
      <w:r>
        <w:t xml:space="preserve">The </w:t>
      </w:r>
      <w:r>
        <w:rPr>
          <w:b/>
          <w:bCs/>
        </w:rPr>
        <w:t>decision threshold</w:t>
      </w:r>
      <w:r>
        <w:t xml:space="preserve"> which balances these goals is visually evident in the following plot.</w:t>
      </w:r>
    </w:p>
    <w:p w14:paraId="1BAF695F" w14:textId="77777777" w:rsidR="004D68F3" w:rsidRDefault="000D3B6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(roc_metrics,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threshold))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sensitivity,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specificity,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"Specificity"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"Sensitivity and Specificity vs. Threshold"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"Threshold"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"Metric Value"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"Metrics"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36A24CC" w14:textId="77777777" w:rsidR="004D68F3" w:rsidRDefault="000D3B63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0A12844C" w14:textId="77777777" w:rsidR="004D68F3" w:rsidRDefault="000D3B63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(`stat_smooth()`).</w:t>
      </w:r>
    </w:p>
    <w:p w14:paraId="036A1774" w14:textId="77777777" w:rsidR="004D68F3" w:rsidRDefault="000D3B63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18126754" w14:textId="77777777" w:rsidR="004D68F3" w:rsidRDefault="000D3B63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(`stat_smooth()`).</w:t>
      </w:r>
    </w:p>
    <w:p w14:paraId="1512BF1C" w14:textId="77777777" w:rsidR="004D68F3" w:rsidRDefault="000D3B63">
      <w:pPr>
        <w:pStyle w:val="FirstParagraph"/>
      </w:pPr>
      <w:r>
        <w:rPr>
          <w:noProof/>
        </w:rPr>
        <w:lastRenderedPageBreak/>
        <w:drawing>
          <wp:inline distT="0" distB="0" distL="0" distR="0" wp14:anchorId="06E512D6" wp14:editId="1D105EA8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_Al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A547D" w14:textId="77777777" w:rsidR="004D68F3" w:rsidRDefault="000D3B63">
      <w:pPr>
        <w:pStyle w:val="BodyText"/>
      </w:pPr>
      <w:r>
        <w:t xml:space="preserve">The balanced </w:t>
      </w:r>
      <w:r>
        <w:rPr>
          <w:b/>
          <w:bCs/>
        </w:rPr>
        <w:t>decision threshold</w:t>
      </w:r>
      <w:r>
        <w:t xml:space="preserve"> is visually apparent by the intersection of </w:t>
      </w:r>
      <w:r>
        <w:rPr>
          <w:b/>
          <w:bCs/>
        </w:rPr>
        <w:t>Sensitivity</w:t>
      </w:r>
      <w:r>
        <w:t xml:space="preserve"> and </w:t>
      </w:r>
      <w:r>
        <w:rPr>
          <w:b/>
          <w:bCs/>
        </w:rPr>
        <w:t>Specificity</w:t>
      </w:r>
      <w:r>
        <w:t xml:space="preserve"> and by the following simple calculation.</w:t>
      </w:r>
    </w:p>
    <w:p w14:paraId="57C8058B" w14:textId="77777777" w:rsidR="004D68F3" w:rsidRDefault="000D3B63">
      <w:pPr>
        <w:pStyle w:val="SourceCode"/>
      </w:pPr>
      <w:r>
        <w:rPr>
          <w:rStyle w:val="NormalTok"/>
        </w:rPr>
        <w:t xml:space="preserve">optimal_threshold </w:t>
      </w:r>
      <w:r>
        <w:rPr>
          <w:rStyle w:val="OtherTok"/>
        </w:rPr>
        <w:t>&lt;-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threshold[</w:t>
      </w:r>
      <w:r>
        <w:rPr>
          <w:rStyle w:val="FunctionTok"/>
        </w:rPr>
        <w:t>which.min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(roc_metrics</w:t>
      </w:r>
      <w:r>
        <w:rPr>
          <w:rStyle w:val="SpecialCharTok"/>
        </w:rPr>
        <w:t>$</w:t>
      </w:r>
      <w:r>
        <w:rPr>
          <w:rStyle w:val="NormalTok"/>
        </w:rPr>
        <w:t xml:space="preserve">sensitivity </w:t>
      </w:r>
      <w:r>
        <w:rPr>
          <w:rStyle w:val="SpecialCharTok"/>
        </w:rPr>
        <w:t>-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specificity))]</w:t>
      </w:r>
      <w:r>
        <w:br/>
      </w:r>
      <w:r>
        <w:rPr>
          <w:rStyle w:val="NormalTok"/>
        </w:rPr>
        <w:t xml:space="preserve">your_tibble </w:t>
      </w:r>
      <w:r>
        <w:rPr>
          <w:rStyle w:val="OtherTok"/>
        </w:rPr>
        <w:t>&lt;-</w:t>
      </w:r>
      <w:r>
        <w:rPr>
          <w:rStyle w:val="NormalTok"/>
        </w:rPr>
        <w:t xml:space="preserve"> roc_metrics[roc_metrics[,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>optimal_threshold,]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(your_tibble,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save_kable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"~/Desktop/DS_DA_Projects/Delinquency_Prediction/ReadMe_files/figure-gfm/t2.png"</w:t>
      </w:r>
      <w:r>
        <w:rPr>
          <w:rStyle w:val="NormalTok"/>
        </w:rPr>
        <w:t xml:space="preserve">, </w:t>
      </w:r>
      <w:r>
        <w:rPr>
          <w:rStyle w:val="Attribut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F897FF0" w14:textId="77777777" w:rsidR="004D68F3" w:rsidRDefault="000D3B63">
      <w:pPr>
        <w:pStyle w:val="SourceCode"/>
      </w:pPr>
      <w:r>
        <w:rPr>
          <w:rStyle w:val="VerbatimChar"/>
        </w:rPr>
        <w:t>## save_kable will have the best result with magick installed.</w:t>
      </w:r>
    </w:p>
    <w:p w14:paraId="48FDD6E1" w14:textId="77777777" w:rsidR="004D68F3" w:rsidRDefault="000D3B6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"~/Desktop/DS_DA_Projects/Delinquency_Prediction/ReadMe_files/figure-gfm/t2.png"</w:t>
      </w:r>
      <w:r>
        <w:rPr>
          <w:rStyle w:val="NormalTok"/>
        </w:rPr>
        <w:t>)</w:t>
      </w:r>
    </w:p>
    <w:p w14:paraId="4D295486" w14:textId="77777777" w:rsidR="004D68F3" w:rsidRDefault="000D3B63">
      <w:pPr>
        <w:pStyle w:val="FirstParagraph"/>
      </w:pPr>
      <w:r>
        <w:rPr>
          <w:noProof/>
        </w:rPr>
        <w:drawing>
          <wp:inline distT="0" distB="0" distL="0" distR="0" wp14:anchorId="180C0E61" wp14:editId="21904D52">
            <wp:extent cx="5334000" cy="478554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eadMe_files/figure-gfm/t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C69E7" w14:textId="77777777" w:rsidR="004D68F3" w:rsidRDefault="000D3B63">
      <w:pPr>
        <w:pStyle w:val="BodyText"/>
      </w:pPr>
      <w:r>
        <w:lastRenderedPageBreak/>
        <w:t>Confusion matrix displaying the results of balanced decision threshold evaluated on the testing data.</w:t>
      </w:r>
    </w:p>
    <w:p w14:paraId="1C9798DD" w14:textId="77777777" w:rsidR="004D68F3" w:rsidRDefault="000D3B63">
      <w:pPr>
        <w:pStyle w:val="SourceCode"/>
      </w:pP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Probability </w:t>
      </w:r>
      <w:r>
        <w:rPr>
          <w:rStyle w:val="SpecialCharTok"/>
        </w:rPr>
        <w:t>&gt;=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>threshold[</w:t>
      </w:r>
      <w:r>
        <w:rPr>
          <w:rStyle w:val="FunctionTok"/>
        </w:rPr>
        <w:t>which.min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(roc_metrics</w:t>
      </w:r>
      <w:r>
        <w:rPr>
          <w:rStyle w:val="SpecialCharTok"/>
        </w:rPr>
        <w:t>$</w:t>
      </w:r>
      <w:r>
        <w:rPr>
          <w:rStyle w:val="NormalTok"/>
        </w:rPr>
        <w:t xml:space="preserve">sensitivity </w:t>
      </w:r>
      <w:r>
        <w:rPr>
          <w:rStyle w:val="SpecialCharTok"/>
        </w:rPr>
        <w:t>-</w:t>
      </w:r>
      <w:r>
        <w:rPr>
          <w:rStyle w:val="NormalTok"/>
        </w:rPr>
        <w:t xml:space="preserve"> roc_metrics</w:t>
      </w:r>
      <w:r>
        <w:rPr>
          <w:rStyle w:val="SpecialCharTok"/>
        </w:rPr>
        <w:t>$</w:t>
      </w:r>
      <w:r>
        <w:rPr>
          <w:rStyle w:val="NormalTok"/>
        </w:rPr>
        <w:t xml:space="preserve">specificity))],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ED016DF" w14:textId="77777777" w:rsidR="004D68F3" w:rsidRDefault="000D3B63">
      <w:pPr>
        <w:pStyle w:val="SourceCode"/>
      </w:pPr>
      <w:r>
        <w:rPr>
          <w:rStyle w:val="VerbatimChar"/>
        </w:rPr>
        <w:t>## Loading required package: lattice</w:t>
      </w:r>
    </w:p>
    <w:p w14:paraId="100A58E2" w14:textId="77777777" w:rsidR="004D68F3" w:rsidRDefault="000D3B63">
      <w:pPr>
        <w:pStyle w:val="SourceCode"/>
      </w:pP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predicted_class,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y_numeric,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confusion_table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as.data.frame.matrix</w:t>
      </w:r>
      <w:r>
        <w:rPr>
          <w:rStyle w:val="NormalTok"/>
        </w:rPr>
        <w:t>(conf_matrix</w:t>
      </w:r>
      <w:r>
        <w:rPr>
          <w:rStyle w:val="SpecialCharTok"/>
        </w:rPr>
        <w:t>$</w:t>
      </w:r>
      <w:r>
        <w:rPr>
          <w:rStyle w:val="NormalTok"/>
        </w:rPr>
        <w:t>table)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(confusion_table)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"Actual: Non-delinquent"</w:t>
      </w:r>
      <w:r>
        <w:rPr>
          <w:rStyle w:val="NormalTok"/>
        </w:rPr>
        <w:t xml:space="preserve">, </w:t>
      </w:r>
      <w:r>
        <w:rPr>
          <w:rStyle w:val="StringTok"/>
        </w:rPr>
        <w:t>"Actual: Delinquent"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(confusion_table)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"Predicted: Non-delinquent"</w:t>
      </w:r>
      <w:r>
        <w:rPr>
          <w:rStyle w:val="NormalTok"/>
        </w:rPr>
        <w:t xml:space="preserve">, </w:t>
      </w:r>
      <w:r>
        <w:rPr>
          <w:rStyle w:val="StringTok"/>
        </w:rPr>
        <w:t>"Predicted: Delinquent"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(webshot2)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(confusion_table,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save_kable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"~/Desktop/DS_DA_Projects/Delinquency_Prediction/ReadMe_files/figure-gfm/t3.png"</w:t>
      </w:r>
      <w:r>
        <w:rPr>
          <w:rStyle w:val="NormalTok"/>
        </w:rPr>
        <w:t xml:space="preserve">, </w:t>
      </w:r>
      <w:r>
        <w:rPr>
          <w:rStyle w:val="Attribut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80090EB" w14:textId="77777777" w:rsidR="004D68F3" w:rsidRDefault="000D3B63">
      <w:pPr>
        <w:pStyle w:val="SourceCode"/>
      </w:pPr>
      <w:r>
        <w:rPr>
          <w:rStyle w:val="VerbatimChar"/>
        </w:rPr>
        <w:t>## save_kable will have the best result with magick installed.</w:t>
      </w:r>
    </w:p>
    <w:p w14:paraId="48C477C3" w14:textId="77777777" w:rsidR="004D68F3" w:rsidRDefault="000D3B63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"~/Desktop/DS_DA_Projects/Delinquency_Prediction/ReadMe_files/figure-gfm/t3.png"</w:t>
      </w:r>
      <w:r>
        <w:rPr>
          <w:rStyle w:val="NormalTok"/>
        </w:rPr>
        <w:t>)</w:t>
      </w:r>
    </w:p>
    <w:p w14:paraId="34335F5D" w14:textId="77777777" w:rsidR="004D68F3" w:rsidRDefault="000D3B63">
      <w:pPr>
        <w:pStyle w:val="FirstParagraph"/>
      </w:pPr>
      <w:r>
        <w:rPr>
          <w:noProof/>
        </w:rPr>
        <w:drawing>
          <wp:inline distT="0" distB="0" distL="0" distR="0" wp14:anchorId="37F31177" wp14:editId="02F1D16F">
            <wp:extent cx="5334000" cy="66675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eadMe_files/figure-gfm/t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0"/>
      <w:bookmarkEnd w:id="28"/>
    </w:p>
    <w:sectPr w:rsidR="004D68F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john.richards8@icloud.com" w:date="2024-12-03T09:32:00Z" w:initials="MOU">
    <w:p w14:paraId="2DDC95CF" w14:textId="77777777" w:rsidR="00816AC4" w:rsidRDefault="00816AC4" w:rsidP="00816AC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don’t understand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DC95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C7C8D2B" w16cex:dateUtc="2024-12-03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DC95CF" w16cid:durableId="4C7C8D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C4AB7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04384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hn.richards8@icloud.com">
    <w15:presenceInfo w15:providerId="Windows Live" w15:userId="214f8480d4ad6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3"/>
    <w:rsid w:val="000D3B63"/>
    <w:rsid w:val="001C26C8"/>
    <w:rsid w:val="004D68F3"/>
    <w:rsid w:val="005B14E5"/>
    <w:rsid w:val="00816AC4"/>
    <w:rsid w:val="009A53F3"/>
    <w:rsid w:val="00B01515"/>
    <w:rsid w:val="00C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322A"/>
  <w15:docId w15:val="{679A9084-0845-6645-8D1E-AE49D037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Revision">
    <w:name w:val="Revision"/>
    <w:hidden/>
    <w:rsid w:val="00B01515"/>
    <w:pPr>
      <w:spacing w:after="0"/>
    </w:pPr>
  </w:style>
  <w:style w:type="character" w:styleId="CommentReference">
    <w:name w:val="annotation reference"/>
    <w:basedOn w:val="DefaultParagraphFont"/>
    <w:rsid w:val="00816AC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6A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1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6A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binary_classification_R/" TargetMode="Externa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JAKE</dc:creator>
  <cp:keywords/>
  <cp:lastModifiedBy>RICHARDS, JAKE</cp:lastModifiedBy>
  <cp:revision>2</cp:revision>
  <dcterms:created xsi:type="dcterms:W3CDTF">2024-12-03T16:06:00Z</dcterms:created>
  <dcterms:modified xsi:type="dcterms:W3CDTF">2024-12-03T16:06:00Z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